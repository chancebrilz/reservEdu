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C4" w:rsidRDefault="00B708C4">
      <w:pPr>
        <w:jc w:val="center"/>
      </w:pPr>
    </w:p>
    <w:p w:rsidR="00B708C4" w:rsidRDefault="00535BDC">
      <w:pPr>
        <w:spacing w:line="360" w:lineRule="auto"/>
        <w:jc w:val="right"/>
      </w:pPr>
      <w:r>
        <w:rPr>
          <w:b/>
        </w:rPr>
        <w:t>February 16, 2017</w:t>
      </w:r>
    </w:p>
    <w:p w:rsidR="00B708C4" w:rsidRDefault="00535BDC">
      <w:pPr>
        <w:spacing w:line="360" w:lineRule="auto"/>
        <w:jc w:val="right"/>
      </w:pPr>
      <w:r>
        <w:rPr>
          <w:b/>
        </w:rPr>
        <w:t xml:space="preserve">Towson University </w:t>
      </w:r>
    </w:p>
    <w:p w:rsidR="00B708C4" w:rsidRDefault="00B708C4">
      <w:pPr>
        <w:jc w:val="center"/>
      </w:pPr>
    </w:p>
    <w:p w:rsidR="00B708C4" w:rsidRDefault="00B708C4">
      <w:pPr>
        <w:jc w:val="center"/>
      </w:pPr>
    </w:p>
    <w:p w:rsidR="00B708C4" w:rsidRDefault="00B708C4">
      <w:pPr>
        <w:jc w:val="center"/>
      </w:pPr>
    </w:p>
    <w:p w:rsidR="00B708C4" w:rsidRDefault="00B708C4">
      <w:pPr>
        <w:jc w:val="center"/>
      </w:pPr>
    </w:p>
    <w:p w:rsidR="00B708C4" w:rsidRDefault="00B708C4">
      <w:pPr>
        <w:jc w:val="center"/>
      </w:pPr>
    </w:p>
    <w:p w:rsidR="00B708C4" w:rsidRDefault="00535BDC">
      <w:pPr>
        <w:jc w:val="center"/>
      </w:pPr>
      <w:r>
        <w:rPr>
          <w:sz w:val="60"/>
          <w:szCs w:val="60"/>
        </w:rPr>
        <w:t>REQUIREMENTS SPECIFICATION</w:t>
      </w:r>
    </w:p>
    <w:p w:rsidR="00B708C4" w:rsidRDefault="00B708C4">
      <w:pPr>
        <w:jc w:val="center"/>
      </w:pPr>
    </w:p>
    <w:p w:rsidR="00B708C4" w:rsidRDefault="00535BDC">
      <w:pPr>
        <w:jc w:val="center"/>
      </w:pPr>
      <w:r>
        <w:rPr>
          <w:sz w:val="36"/>
          <w:szCs w:val="36"/>
        </w:rPr>
        <w:t>for</w:t>
      </w:r>
    </w:p>
    <w:p w:rsidR="00B708C4" w:rsidRDefault="00B708C4">
      <w:pPr>
        <w:jc w:val="center"/>
      </w:pPr>
    </w:p>
    <w:p w:rsidR="00B708C4" w:rsidRDefault="00535BDC">
      <w:pPr>
        <w:jc w:val="center"/>
      </w:pPr>
      <w:r>
        <w:rPr>
          <w:sz w:val="60"/>
          <w:szCs w:val="60"/>
        </w:rPr>
        <w:t>reservEdu</w:t>
      </w:r>
    </w:p>
    <w:p w:rsidR="00B708C4" w:rsidRDefault="00B708C4"/>
    <w:p w:rsidR="00B708C4" w:rsidRDefault="00B708C4"/>
    <w:p w:rsidR="00B708C4" w:rsidRDefault="00B708C4"/>
    <w:p w:rsidR="00B708C4" w:rsidRDefault="00B708C4"/>
    <w:p w:rsidR="00B708C4" w:rsidRDefault="00B708C4"/>
    <w:p w:rsidR="00B708C4" w:rsidRDefault="00B708C4">
      <w:pPr>
        <w:spacing w:line="360" w:lineRule="auto"/>
        <w:jc w:val="right"/>
      </w:pPr>
    </w:p>
    <w:p w:rsidR="00B708C4" w:rsidRDefault="00B708C4">
      <w:pPr>
        <w:spacing w:line="360" w:lineRule="auto"/>
        <w:jc w:val="right"/>
      </w:pPr>
    </w:p>
    <w:p w:rsidR="00B708C4" w:rsidRDefault="00535BDC">
      <w:pPr>
        <w:spacing w:line="360" w:lineRule="auto"/>
      </w:pPr>
      <w:r>
        <w:rPr>
          <w:b/>
        </w:rPr>
        <w:t>Prepared by:</w:t>
      </w:r>
    </w:p>
    <w:p w:rsidR="00B708C4" w:rsidRDefault="00535BDC">
      <w:pPr>
        <w:spacing w:line="360" w:lineRule="auto"/>
        <w:ind w:left="1440"/>
      </w:pPr>
      <w:r>
        <w:rPr>
          <w:b/>
        </w:rPr>
        <w:t>Chance Brilz</w:t>
      </w:r>
    </w:p>
    <w:p w:rsidR="00B708C4" w:rsidRDefault="00535BDC">
      <w:pPr>
        <w:spacing w:line="360" w:lineRule="auto"/>
        <w:ind w:left="1440"/>
      </w:pPr>
      <w:r>
        <w:rPr>
          <w:b/>
        </w:rPr>
        <w:t>Karoon Khatiwada</w:t>
      </w:r>
    </w:p>
    <w:p w:rsidR="00B708C4" w:rsidRDefault="00535BDC">
      <w:pPr>
        <w:spacing w:line="360" w:lineRule="auto"/>
        <w:ind w:left="1440"/>
      </w:pPr>
      <w:r>
        <w:rPr>
          <w:b/>
        </w:rPr>
        <w:t>Emilio Osso</w:t>
      </w:r>
    </w:p>
    <w:p w:rsidR="00B708C4" w:rsidRDefault="00535BDC">
      <w:pPr>
        <w:spacing w:line="360" w:lineRule="auto"/>
        <w:ind w:left="1440"/>
      </w:pPr>
      <w:r>
        <w:rPr>
          <w:b/>
        </w:rPr>
        <w:t>David Rogers</w:t>
      </w:r>
    </w:p>
    <w:p w:rsidR="00B708C4" w:rsidRDefault="00535BDC">
      <w:pPr>
        <w:spacing w:line="360" w:lineRule="auto"/>
        <w:ind w:left="1440"/>
      </w:pPr>
      <w:r>
        <w:rPr>
          <w:b/>
        </w:rPr>
        <w:t>Noah Day</w:t>
      </w:r>
    </w:p>
    <w:p w:rsidR="00B708C4" w:rsidRDefault="00535BDC">
      <w:pPr>
        <w:spacing w:line="360" w:lineRule="auto"/>
        <w:ind w:left="1440"/>
      </w:pPr>
      <w:r>
        <w:rPr>
          <w:b/>
        </w:rPr>
        <w:t>Wale Agunloye</w:t>
      </w:r>
    </w:p>
    <w:p w:rsidR="00B708C4" w:rsidRDefault="00535BDC">
      <w:pPr>
        <w:spacing w:line="360" w:lineRule="auto"/>
        <w:ind w:left="1440"/>
      </w:pPr>
      <w:r>
        <w:rPr>
          <w:b/>
        </w:rPr>
        <w:t>Joshua Finch</w:t>
      </w:r>
    </w:p>
    <w:p w:rsidR="00B708C4" w:rsidRDefault="00B708C4"/>
    <w:p w:rsidR="00B708C4" w:rsidRDefault="00B708C4"/>
    <w:p w:rsidR="00B708C4" w:rsidRDefault="00535BDC">
      <w:pPr>
        <w:numPr>
          <w:ilvl w:val="0"/>
          <w:numId w:val="8"/>
        </w:numPr>
        <w:ind w:hanging="360"/>
        <w:contextualSpacing/>
        <w:rPr>
          <w:b/>
        </w:rPr>
      </w:pPr>
      <w:r>
        <w:rPr>
          <w:b/>
        </w:rPr>
        <w:t>Customer Statement of Requirements</w:t>
      </w:r>
    </w:p>
    <w:p w:rsidR="00B708C4" w:rsidRDefault="00535BDC">
      <w:pPr>
        <w:numPr>
          <w:ilvl w:val="1"/>
          <w:numId w:val="8"/>
        </w:numPr>
        <w:ind w:hanging="360"/>
        <w:contextualSpacing/>
      </w:pPr>
      <w:r>
        <w:t xml:space="preserve">The aim of the project is to create a platform to rent out parts of the facilities of high schools across the nation, as requested by the Department of Education.             Information about the facility and the availability should be able to be downloaded </w:t>
      </w:r>
      <w:r>
        <w:lastRenderedPageBreak/>
        <w:t xml:space="preserve">from the website, per user’s request. The site needs to be able to accept payments,for renting of the facilities, as well as donations. The project also needs to have social media integration which the client would like to be able to promote events. Also included in the social media portion would be to provide a “mentions” feature, which includes allowing a client to share information about an event on social media platforms.   </w:t>
      </w:r>
    </w:p>
    <w:p w:rsidR="00B708C4" w:rsidRDefault="00B708C4"/>
    <w:p w:rsidR="00B708C4" w:rsidRDefault="00535BDC">
      <w:pPr>
        <w:numPr>
          <w:ilvl w:val="0"/>
          <w:numId w:val="7"/>
        </w:numPr>
        <w:ind w:hanging="360"/>
        <w:contextualSpacing/>
        <w:rPr>
          <w:b/>
        </w:rPr>
      </w:pPr>
      <w:r>
        <w:rPr>
          <w:b/>
        </w:rPr>
        <w:t>System Requirements</w:t>
      </w:r>
    </w:p>
    <w:p w:rsidR="00B708C4" w:rsidRDefault="00535BDC">
      <w:pPr>
        <w:numPr>
          <w:ilvl w:val="1"/>
          <w:numId w:val="7"/>
        </w:numPr>
        <w:ind w:hanging="360"/>
        <w:contextualSpacing/>
      </w:pPr>
      <w:r>
        <w:t xml:space="preserve">A server running a linux distro will be the main requirement for the website. The exact specification of the server can be scaled at due time based on the amount of traffic the website is receiving. </w:t>
      </w:r>
    </w:p>
    <w:p w:rsidR="00B708C4" w:rsidRDefault="00535BDC">
      <w:pPr>
        <w:numPr>
          <w:ilvl w:val="1"/>
          <w:numId w:val="7"/>
        </w:numPr>
        <w:ind w:hanging="360"/>
        <w:contextualSpacing/>
      </w:pPr>
      <w:r>
        <w:t>Apache 2 must be installed in the system to handle the incoming traffic, as well as host the backend PHP server.</w:t>
      </w:r>
    </w:p>
    <w:p w:rsidR="00B708C4" w:rsidRDefault="00535BDC">
      <w:pPr>
        <w:numPr>
          <w:ilvl w:val="1"/>
          <w:numId w:val="7"/>
        </w:numPr>
        <w:ind w:hanging="360"/>
        <w:contextualSpacing/>
      </w:pPr>
      <w:r>
        <w:t>MySQL or a similar database to store reservation and user data</w:t>
      </w:r>
    </w:p>
    <w:p w:rsidR="00B708C4" w:rsidRDefault="00535BDC">
      <w:pPr>
        <w:numPr>
          <w:ilvl w:val="1"/>
          <w:numId w:val="7"/>
        </w:numPr>
        <w:ind w:hanging="360"/>
        <w:contextualSpacing/>
      </w:pPr>
      <w:r>
        <w:t>System must be powered on and have access to the internet at all times.</w:t>
      </w:r>
    </w:p>
    <w:p w:rsidR="00B708C4" w:rsidRDefault="00535BDC">
      <w:pPr>
        <w:numPr>
          <w:ilvl w:val="1"/>
          <w:numId w:val="7"/>
        </w:numPr>
        <w:ind w:hanging="360"/>
        <w:contextualSpacing/>
      </w:pPr>
      <w:r>
        <w:t>System must be able to accept electronic payments</w:t>
      </w:r>
    </w:p>
    <w:p w:rsidR="00B708C4" w:rsidRDefault="00535BDC">
      <w:pPr>
        <w:numPr>
          <w:ilvl w:val="1"/>
          <w:numId w:val="7"/>
        </w:numPr>
        <w:ind w:hanging="360"/>
        <w:contextualSpacing/>
      </w:pPr>
      <w:r>
        <w:t>System must also be able to integrate with social media platforms</w:t>
      </w:r>
    </w:p>
    <w:p w:rsidR="00B708C4" w:rsidRDefault="00B708C4"/>
    <w:p w:rsidR="00B708C4" w:rsidRDefault="00535BDC">
      <w:pPr>
        <w:numPr>
          <w:ilvl w:val="0"/>
          <w:numId w:val="1"/>
        </w:numPr>
        <w:ind w:hanging="360"/>
        <w:contextualSpacing/>
        <w:rPr>
          <w:b/>
        </w:rPr>
      </w:pPr>
      <w:r>
        <w:rPr>
          <w:b/>
        </w:rPr>
        <w:t>Use Roles</w:t>
      </w:r>
    </w:p>
    <w:p w:rsidR="00B708C4" w:rsidRDefault="00535BDC">
      <w:pPr>
        <w:numPr>
          <w:ilvl w:val="1"/>
          <w:numId w:val="1"/>
        </w:numPr>
        <w:ind w:hanging="360"/>
        <w:contextualSpacing/>
      </w:pPr>
      <w:r>
        <w:t>Stakeholders</w:t>
      </w:r>
    </w:p>
    <w:p w:rsidR="00B708C4" w:rsidRDefault="00535BDC">
      <w:pPr>
        <w:numPr>
          <w:ilvl w:val="2"/>
          <w:numId w:val="1"/>
        </w:numPr>
        <w:ind w:hanging="360"/>
        <w:contextualSpacing/>
      </w:pPr>
      <w:r>
        <w:t>Education administrators, third party users, the Department of Education</w:t>
      </w:r>
    </w:p>
    <w:p w:rsidR="00B708C4" w:rsidRDefault="00535BDC">
      <w:pPr>
        <w:numPr>
          <w:ilvl w:val="1"/>
          <w:numId w:val="1"/>
        </w:numPr>
        <w:ind w:hanging="360"/>
        <w:contextualSpacing/>
      </w:pPr>
      <w:r>
        <w:t>Actors and Goals</w:t>
      </w:r>
    </w:p>
    <w:p w:rsidR="00B708C4" w:rsidRDefault="00535BDC">
      <w:pPr>
        <w:numPr>
          <w:ilvl w:val="2"/>
          <w:numId w:val="1"/>
        </w:numPr>
        <w:ind w:hanging="360"/>
        <w:contextualSpacing/>
      </w:pPr>
      <w:r>
        <w:t>DOE:</w:t>
      </w:r>
    </w:p>
    <w:p w:rsidR="00B708C4" w:rsidRDefault="00535BDC">
      <w:pPr>
        <w:numPr>
          <w:ilvl w:val="3"/>
          <w:numId w:val="1"/>
        </w:numPr>
        <w:ind w:hanging="360"/>
        <w:contextualSpacing/>
      </w:pPr>
      <w:r>
        <w:t xml:space="preserve"> Manage big data in reservEdu / manage system</w:t>
      </w:r>
    </w:p>
    <w:p w:rsidR="00B708C4" w:rsidRDefault="00535BDC">
      <w:pPr>
        <w:numPr>
          <w:ilvl w:val="3"/>
          <w:numId w:val="1"/>
        </w:numPr>
        <w:ind w:hanging="360"/>
        <w:contextualSpacing/>
      </w:pPr>
      <w:r>
        <w:t>Manage users/ manage permissions for the users</w:t>
      </w:r>
    </w:p>
    <w:p w:rsidR="00B708C4" w:rsidRDefault="00535BDC">
      <w:pPr>
        <w:numPr>
          <w:ilvl w:val="3"/>
          <w:numId w:val="1"/>
        </w:numPr>
        <w:ind w:hanging="360"/>
        <w:contextualSpacing/>
      </w:pPr>
      <w:r>
        <w:t>Manage reservations</w:t>
      </w:r>
    </w:p>
    <w:p w:rsidR="00B708C4" w:rsidRDefault="00535BDC">
      <w:pPr>
        <w:numPr>
          <w:ilvl w:val="3"/>
          <w:numId w:val="1"/>
        </w:numPr>
        <w:ind w:hanging="360"/>
        <w:contextualSpacing/>
      </w:pPr>
      <w:r>
        <w:t>Manage institutions/facilities</w:t>
      </w:r>
    </w:p>
    <w:p w:rsidR="00B708C4" w:rsidRDefault="00535BDC">
      <w:pPr>
        <w:numPr>
          <w:ilvl w:val="2"/>
          <w:numId w:val="1"/>
        </w:numPr>
        <w:ind w:hanging="360"/>
        <w:contextualSpacing/>
      </w:pPr>
      <w:r>
        <w:t xml:space="preserve">Education Administrators: </w:t>
      </w:r>
    </w:p>
    <w:p w:rsidR="00B708C4" w:rsidRDefault="00535BDC">
      <w:pPr>
        <w:numPr>
          <w:ilvl w:val="3"/>
          <w:numId w:val="1"/>
        </w:numPr>
        <w:ind w:hanging="360"/>
        <w:contextualSpacing/>
      </w:pPr>
      <w:r>
        <w:t xml:space="preserve">Specify interests for individual institutions, advertising available reservations via social media </w:t>
      </w:r>
    </w:p>
    <w:p w:rsidR="00B708C4" w:rsidRDefault="00535BDC">
      <w:pPr>
        <w:numPr>
          <w:ilvl w:val="3"/>
          <w:numId w:val="1"/>
        </w:numPr>
        <w:ind w:hanging="360"/>
        <w:contextualSpacing/>
      </w:pPr>
      <w:r>
        <w:t>Manage reservations for facilities based on the level of access provided to the different level of education of administrators</w:t>
      </w:r>
    </w:p>
    <w:p w:rsidR="00B708C4" w:rsidRDefault="00535BDC">
      <w:pPr>
        <w:numPr>
          <w:ilvl w:val="2"/>
          <w:numId w:val="1"/>
        </w:numPr>
        <w:ind w:hanging="360"/>
        <w:contextualSpacing/>
      </w:pPr>
      <w:r>
        <w:t xml:space="preserve">The Public: </w:t>
      </w:r>
    </w:p>
    <w:p w:rsidR="00B708C4" w:rsidRDefault="00535BDC">
      <w:pPr>
        <w:numPr>
          <w:ilvl w:val="3"/>
          <w:numId w:val="1"/>
        </w:numPr>
        <w:ind w:hanging="360"/>
        <w:contextualSpacing/>
      </w:pPr>
      <w:r>
        <w:t>Create reservations for public events</w:t>
      </w:r>
    </w:p>
    <w:p w:rsidR="00B708C4" w:rsidRDefault="00535BDC">
      <w:pPr>
        <w:numPr>
          <w:ilvl w:val="3"/>
          <w:numId w:val="1"/>
        </w:numPr>
        <w:ind w:hanging="360"/>
        <w:contextualSpacing/>
      </w:pPr>
      <w:r>
        <w:t>Share information on social media</w:t>
      </w:r>
    </w:p>
    <w:p w:rsidR="00B708C4" w:rsidRDefault="00535BDC">
      <w:pPr>
        <w:numPr>
          <w:ilvl w:val="3"/>
          <w:numId w:val="1"/>
        </w:numPr>
        <w:ind w:hanging="360"/>
        <w:contextualSpacing/>
      </w:pPr>
      <w:r>
        <w:t>Promote on site and in social site.</w:t>
      </w:r>
    </w:p>
    <w:p w:rsidR="00B708C4" w:rsidRDefault="00B708C4">
      <w:pPr>
        <w:ind w:left="2160"/>
      </w:pPr>
    </w:p>
    <w:p w:rsidR="00B708C4" w:rsidRDefault="00B708C4"/>
    <w:p w:rsidR="00B708C4" w:rsidRDefault="00535BDC">
      <w:pPr>
        <w:numPr>
          <w:ilvl w:val="0"/>
          <w:numId w:val="4"/>
        </w:numPr>
        <w:ind w:hanging="360"/>
        <w:contextualSpacing/>
        <w:rPr>
          <w:b/>
        </w:rPr>
      </w:pPr>
      <w:r>
        <w:rPr>
          <w:b/>
        </w:rPr>
        <w:t>User Interface</w:t>
      </w:r>
    </w:p>
    <w:p w:rsidR="00B708C4" w:rsidRDefault="00535BDC">
      <w:pPr>
        <w:numPr>
          <w:ilvl w:val="1"/>
          <w:numId w:val="4"/>
        </w:numPr>
        <w:ind w:hanging="360"/>
        <w:contextualSpacing/>
      </w:pPr>
      <w:r>
        <w:t>Skeleton (Rough)</w:t>
      </w:r>
    </w:p>
    <w:p w:rsidR="00B708C4" w:rsidRDefault="00535BDC">
      <w:pPr>
        <w:numPr>
          <w:ilvl w:val="2"/>
          <w:numId w:val="4"/>
        </w:numPr>
        <w:ind w:hanging="360"/>
        <w:contextualSpacing/>
      </w:pPr>
      <w:r>
        <w:t>Welcome Page</w:t>
      </w:r>
    </w:p>
    <w:p w:rsidR="00B708C4" w:rsidRDefault="00535BDC">
      <w:pPr>
        <w:numPr>
          <w:ilvl w:val="2"/>
          <w:numId w:val="4"/>
        </w:numPr>
        <w:ind w:hanging="360"/>
        <w:contextualSpacing/>
      </w:pPr>
      <w:r>
        <w:t>Available Reservations Listing Page (Public)</w:t>
      </w:r>
    </w:p>
    <w:p w:rsidR="00B708C4" w:rsidRDefault="00535BDC">
      <w:pPr>
        <w:numPr>
          <w:ilvl w:val="2"/>
          <w:numId w:val="4"/>
        </w:numPr>
        <w:ind w:hanging="360"/>
        <w:contextualSpacing/>
      </w:pPr>
      <w:r>
        <w:t>Application Dashboard [School (Admin) / Auth Req]</w:t>
      </w:r>
    </w:p>
    <w:p w:rsidR="00B708C4" w:rsidRDefault="00535BDC">
      <w:pPr>
        <w:numPr>
          <w:ilvl w:val="3"/>
          <w:numId w:val="4"/>
        </w:numPr>
        <w:ind w:hanging="360"/>
        <w:contextualSpacing/>
      </w:pPr>
      <w:r>
        <w:t>Create new reservation types</w:t>
      </w:r>
    </w:p>
    <w:p w:rsidR="00B708C4" w:rsidRDefault="00535BDC">
      <w:pPr>
        <w:numPr>
          <w:ilvl w:val="3"/>
          <w:numId w:val="4"/>
        </w:numPr>
        <w:ind w:hanging="360"/>
        <w:contextualSpacing/>
      </w:pPr>
      <w:r>
        <w:lastRenderedPageBreak/>
        <w:t>Users would like a search functionN</w:t>
      </w:r>
    </w:p>
    <w:p w:rsidR="00B708C4" w:rsidRDefault="00535BDC">
      <w:pPr>
        <w:numPr>
          <w:ilvl w:val="3"/>
          <w:numId w:val="4"/>
        </w:numPr>
        <w:ind w:hanging="360"/>
        <w:contextualSpacing/>
      </w:pPr>
      <w:r>
        <w:t>Manage current reservations</w:t>
      </w:r>
    </w:p>
    <w:p w:rsidR="00B708C4" w:rsidRDefault="00535BDC">
      <w:pPr>
        <w:numPr>
          <w:ilvl w:val="3"/>
          <w:numId w:val="4"/>
        </w:numPr>
        <w:ind w:hanging="360"/>
        <w:contextualSpacing/>
      </w:pPr>
      <w:r>
        <w:t>Edit school information / public profile</w:t>
      </w:r>
    </w:p>
    <w:p w:rsidR="00B708C4" w:rsidRDefault="00535BDC">
      <w:pPr>
        <w:numPr>
          <w:ilvl w:val="3"/>
          <w:numId w:val="4"/>
        </w:numPr>
        <w:ind w:hanging="360"/>
        <w:contextualSpacing/>
      </w:pPr>
      <w:r>
        <w:t>Calendar of Events</w:t>
      </w:r>
    </w:p>
    <w:p w:rsidR="00B708C4" w:rsidRDefault="00535BDC">
      <w:pPr>
        <w:numPr>
          <w:ilvl w:val="3"/>
          <w:numId w:val="4"/>
        </w:numPr>
        <w:ind w:hanging="360"/>
        <w:contextualSpacing/>
      </w:pPr>
      <w:r>
        <w:t>Share to Social Media</w:t>
      </w:r>
    </w:p>
    <w:p w:rsidR="00B708C4" w:rsidRDefault="00535BDC">
      <w:pPr>
        <w:numPr>
          <w:ilvl w:val="2"/>
          <w:numId w:val="4"/>
        </w:numPr>
        <w:ind w:hanging="360"/>
        <w:contextualSpacing/>
      </w:pPr>
      <w:r>
        <w:t>Application Dashboard [User (Public) / Auth Req]</w:t>
      </w:r>
    </w:p>
    <w:p w:rsidR="00B708C4" w:rsidRDefault="00535BDC">
      <w:pPr>
        <w:numPr>
          <w:ilvl w:val="3"/>
          <w:numId w:val="4"/>
        </w:numPr>
        <w:ind w:hanging="360"/>
        <w:contextualSpacing/>
      </w:pPr>
      <w:r>
        <w:t>View current listings</w:t>
      </w:r>
    </w:p>
    <w:p w:rsidR="00B708C4" w:rsidRDefault="00535BDC">
      <w:pPr>
        <w:numPr>
          <w:ilvl w:val="3"/>
          <w:numId w:val="4"/>
        </w:numPr>
        <w:ind w:hanging="360"/>
        <w:contextualSpacing/>
      </w:pPr>
      <w:r>
        <w:t>Create reservations</w:t>
      </w:r>
    </w:p>
    <w:p w:rsidR="00B708C4" w:rsidRDefault="00535BDC">
      <w:pPr>
        <w:numPr>
          <w:ilvl w:val="3"/>
          <w:numId w:val="4"/>
        </w:numPr>
        <w:ind w:hanging="360"/>
        <w:contextualSpacing/>
      </w:pPr>
      <w:r>
        <w:t>Edit created reservations</w:t>
      </w:r>
    </w:p>
    <w:p w:rsidR="00B708C4" w:rsidRDefault="00535BDC">
      <w:pPr>
        <w:numPr>
          <w:ilvl w:val="3"/>
          <w:numId w:val="4"/>
        </w:numPr>
        <w:ind w:hanging="360"/>
        <w:contextualSpacing/>
      </w:pPr>
      <w:r>
        <w:t>Account/Profile Page</w:t>
      </w:r>
    </w:p>
    <w:p w:rsidR="00B708C4" w:rsidRDefault="00535BDC">
      <w:pPr>
        <w:numPr>
          <w:ilvl w:val="3"/>
          <w:numId w:val="4"/>
        </w:numPr>
        <w:ind w:hanging="360"/>
        <w:contextualSpacing/>
      </w:pPr>
      <w:r>
        <w:t>Contact School</w:t>
      </w:r>
    </w:p>
    <w:p w:rsidR="00B708C4" w:rsidRDefault="00535BDC">
      <w:pPr>
        <w:numPr>
          <w:ilvl w:val="3"/>
          <w:numId w:val="4"/>
        </w:numPr>
        <w:ind w:hanging="360"/>
        <w:contextualSpacing/>
      </w:pPr>
      <w:r>
        <w:t>Donate</w:t>
      </w:r>
    </w:p>
    <w:p w:rsidR="00B708C4" w:rsidRDefault="00535BDC">
      <w:pPr>
        <w:numPr>
          <w:ilvl w:val="3"/>
          <w:numId w:val="4"/>
        </w:numPr>
        <w:ind w:hanging="360"/>
        <w:contextualSpacing/>
      </w:pPr>
      <w:r>
        <w:t>Share to Social Media</w:t>
      </w:r>
    </w:p>
    <w:p w:rsidR="00B708C4" w:rsidRDefault="00535BDC">
      <w:pPr>
        <w:numPr>
          <w:ilvl w:val="2"/>
          <w:numId w:val="4"/>
        </w:numPr>
        <w:ind w:hanging="360"/>
        <w:contextualSpacing/>
      </w:pPr>
      <w:r>
        <w:t>About / Contact Page</w:t>
      </w:r>
    </w:p>
    <w:p w:rsidR="00B708C4" w:rsidRDefault="00535BDC">
      <w:pPr>
        <w:numPr>
          <w:ilvl w:val="2"/>
          <w:numId w:val="4"/>
        </w:numPr>
        <w:ind w:hanging="360"/>
        <w:contextualSpacing/>
      </w:pPr>
      <w:r>
        <w:t>Terms &amp; Conditions</w:t>
      </w:r>
    </w:p>
    <w:p w:rsidR="00B708C4" w:rsidRDefault="00535BDC">
      <w:pPr>
        <w:numPr>
          <w:ilvl w:val="1"/>
          <w:numId w:val="4"/>
        </w:numPr>
        <w:ind w:hanging="360"/>
        <w:contextualSpacing/>
      </w:pPr>
      <w:r>
        <w:t>Frontend Application</w:t>
      </w:r>
    </w:p>
    <w:p w:rsidR="00B708C4" w:rsidRDefault="00535BDC">
      <w:pPr>
        <w:numPr>
          <w:ilvl w:val="2"/>
          <w:numId w:val="4"/>
        </w:numPr>
        <w:ind w:hanging="360"/>
        <w:contextualSpacing/>
      </w:pPr>
      <w:r>
        <w:t>The frontend of the website is going to be powered by a javascript framework (a few options on the table). The frontend will grab required information (i.e. reservation data, user information, OAuth2 tokens) via ajax requests to the backend PHP server.</w:t>
      </w:r>
    </w:p>
    <w:p w:rsidR="00B708C4" w:rsidRDefault="00535BDC">
      <w:pPr>
        <w:numPr>
          <w:ilvl w:val="2"/>
          <w:numId w:val="4"/>
        </w:numPr>
        <w:ind w:hanging="360"/>
        <w:contextualSpacing/>
      </w:pPr>
      <w:r>
        <w:t>The Javascript framework will be of a model–view–viewmodel (MVVM) or model-view-controller (MVC) pattern. This allows for clean and easy collaboration, and consistent scalability.</w:t>
      </w:r>
    </w:p>
    <w:p w:rsidR="00B708C4" w:rsidRDefault="00535BDC">
      <w:r>
        <w:t xml:space="preserve">      </w:t>
      </w:r>
      <w:r>
        <w:rPr>
          <w:b/>
        </w:rPr>
        <w:t>5. Functional requirements</w:t>
      </w:r>
    </w:p>
    <w:p w:rsidR="00B708C4" w:rsidRDefault="00535BDC">
      <w:pPr>
        <w:numPr>
          <w:ilvl w:val="0"/>
          <w:numId w:val="6"/>
        </w:numPr>
        <w:ind w:hanging="360"/>
        <w:contextualSpacing/>
      </w:pPr>
      <w:r>
        <w:t>Able to handle transactions:</w:t>
      </w:r>
    </w:p>
    <w:p w:rsidR="008421D4" w:rsidRDefault="00535BDC">
      <w:pPr>
        <w:numPr>
          <w:ilvl w:val="1"/>
          <w:numId w:val="6"/>
        </w:numPr>
        <w:ind w:hanging="360"/>
        <w:contextualSpacing/>
        <w:rPr>
          <w:ins w:id="0" w:author="Emilio" w:date="2017-02-23T19:29:00Z"/>
        </w:rPr>
      </w:pPr>
      <w:r>
        <w:t>Secure systems to be used for reservations</w:t>
      </w:r>
      <w:ins w:id="1" w:author="Rebecca" w:date="2017-02-20T13:21:00Z">
        <w:r w:rsidR="00BD6B9E">
          <w:t xml:space="preserve"> </w:t>
        </w:r>
      </w:ins>
    </w:p>
    <w:p w:rsidR="008421D4" w:rsidRDefault="008421D4" w:rsidP="008421D4">
      <w:pPr>
        <w:numPr>
          <w:ilvl w:val="2"/>
          <w:numId w:val="6"/>
        </w:numPr>
        <w:ind w:hanging="900"/>
        <w:contextualSpacing/>
        <w:rPr>
          <w:ins w:id="2" w:author="Emilio" w:date="2017-02-23T19:30:00Z"/>
        </w:rPr>
        <w:pPrChange w:id="3" w:author="Emilio" w:date="2017-02-23T19:29:00Z">
          <w:pPr>
            <w:numPr>
              <w:ilvl w:val="1"/>
              <w:numId w:val="6"/>
            </w:numPr>
            <w:ind w:left="2160" w:hanging="360"/>
            <w:contextualSpacing/>
          </w:pPr>
        </w:pPrChange>
      </w:pPr>
      <w:ins w:id="4" w:author="Emilio" w:date="2017-02-23T19:29:00Z">
        <w:r>
          <w:t>We’re going to use an SSL certificate from the open source authori</w:t>
        </w:r>
      </w:ins>
      <w:ins w:id="5" w:author="Emilio" w:date="2017-02-23T19:30:00Z">
        <w:r>
          <w:t>ty Let’s encrypt</w:t>
        </w:r>
      </w:ins>
    </w:p>
    <w:p w:rsidR="00B708C4" w:rsidRDefault="008421D4" w:rsidP="008421D4">
      <w:pPr>
        <w:numPr>
          <w:ilvl w:val="2"/>
          <w:numId w:val="6"/>
        </w:numPr>
        <w:ind w:hanging="900"/>
        <w:contextualSpacing/>
        <w:pPrChange w:id="6" w:author="Emilio" w:date="2017-02-23T19:29:00Z">
          <w:pPr>
            <w:numPr>
              <w:ilvl w:val="1"/>
              <w:numId w:val="6"/>
            </w:numPr>
            <w:ind w:left="2160" w:hanging="360"/>
            <w:contextualSpacing/>
          </w:pPr>
        </w:pPrChange>
      </w:pPr>
      <w:ins w:id="7" w:author="Emilio" w:date="2017-02-23T19:30:00Z">
        <w:r>
          <w:t>Transaction will be handled through Stripe; which uses a javascript plugin to handle requests</w:t>
        </w:r>
      </w:ins>
      <w:ins w:id="8" w:author="Emilio" w:date="2017-02-23T19:32:00Z">
        <w:r>
          <w:t xml:space="preserve"> asynchronously </w:t>
        </w:r>
      </w:ins>
      <w:bookmarkStart w:id="9" w:name="_GoBack"/>
      <w:bookmarkEnd w:id="9"/>
      <w:ins w:id="10" w:author="Rebecca" w:date="2017-02-20T13:21:00Z">
        <w:del w:id="11" w:author="Emilio" w:date="2017-02-23T19:28:00Z">
          <w:r w:rsidR="00BD6B9E" w:rsidDel="008421D4">
            <w:delText>[Does this mean site is secure?  Site needs SSL cert. Also transaction handling needs to take place without leaving the domain.]</w:delText>
          </w:r>
        </w:del>
      </w:ins>
    </w:p>
    <w:p w:rsidR="00B708C4" w:rsidRDefault="00535BDC">
      <w:pPr>
        <w:numPr>
          <w:ilvl w:val="1"/>
          <w:numId w:val="6"/>
        </w:numPr>
        <w:ind w:hanging="360"/>
        <w:contextualSpacing/>
        <w:rPr>
          <w:ins w:id="12" w:author="Emilio" w:date="2017-02-23T19:28:00Z"/>
        </w:rPr>
      </w:pPr>
      <w:r>
        <w:t>Also to be used for donations</w:t>
      </w:r>
    </w:p>
    <w:p w:rsidR="008421D4" w:rsidRDefault="008421D4" w:rsidP="008421D4">
      <w:pPr>
        <w:ind w:left="2160"/>
        <w:contextualSpacing/>
        <w:pPrChange w:id="13" w:author="Emilio" w:date="2017-02-23T19:28:00Z">
          <w:pPr>
            <w:numPr>
              <w:ilvl w:val="1"/>
              <w:numId w:val="6"/>
            </w:numPr>
            <w:ind w:left="2160" w:hanging="360"/>
            <w:contextualSpacing/>
          </w:pPr>
        </w:pPrChange>
      </w:pPr>
    </w:p>
    <w:p w:rsidR="00B708C4" w:rsidRDefault="00535BDC">
      <w:pPr>
        <w:numPr>
          <w:ilvl w:val="0"/>
          <w:numId w:val="6"/>
        </w:numPr>
        <w:ind w:hanging="360"/>
        <w:contextualSpacing/>
      </w:pPr>
      <w:r>
        <w:t>Other Systems</w:t>
      </w:r>
    </w:p>
    <w:p w:rsidR="00B708C4" w:rsidRDefault="00535BDC">
      <w:pPr>
        <w:numPr>
          <w:ilvl w:val="1"/>
          <w:numId w:val="6"/>
        </w:numPr>
        <w:ind w:hanging="360"/>
        <w:contextualSpacing/>
      </w:pPr>
      <w:r>
        <w:t>System will be integrated with Stripe for payment</w:t>
      </w:r>
    </w:p>
    <w:p w:rsidR="00B708C4" w:rsidRDefault="00535BDC">
      <w:pPr>
        <w:numPr>
          <w:ilvl w:val="2"/>
          <w:numId w:val="6"/>
        </w:numPr>
        <w:ind w:hanging="360"/>
        <w:contextualSpacing/>
      </w:pPr>
      <w:r>
        <w:t>Confirmation about the reservation would be sent with the payment information</w:t>
      </w:r>
    </w:p>
    <w:p w:rsidR="00B708C4" w:rsidRDefault="00535BDC">
      <w:pPr>
        <w:numPr>
          <w:ilvl w:val="1"/>
          <w:numId w:val="6"/>
        </w:numPr>
        <w:ind w:hanging="360"/>
        <w:contextualSpacing/>
      </w:pPr>
      <w:r>
        <w:t>System will have two databases</w:t>
      </w:r>
    </w:p>
    <w:p w:rsidR="00B708C4" w:rsidRDefault="00535BDC">
      <w:pPr>
        <w:numPr>
          <w:ilvl w:val="2"/>
          <w:numId w:val="6"/>
        </w:numPr>
        <w:ind w:hanging="360"/>
        <w:contextualSpacing/>
      </w:pPr>
      <w:r>
        <w:t>First database to hold user’s information</w:t>
      </w:r>
    </w:p>
    <w:p w:rsidR="00B708C4" w:rsidRDefault="00535BDC">
      <w:pPr>
        <w:numPr>
          <w:ilvl w:val="2"/>
          <w:numId w:val="6"/>
        </w:numPr>
        <w:ind w:hanging="360"/>
        <w:contextualSpacing/>
      </w:pPr>
      <w:r>
        <w:t>Second database to hold facilities/ other information.</w:t>
      </w:r>
    </w:p>
    <w:p w:rsidR="00B708C4" w:rsidRDefault="00535BDC">
      <w:pPr>
        <w:numPr>
          <w:ilvl w:val="0"/>
          <w:numId w:val="6"/>
        </w:numPr>
        <w:ind w:hanging="360"/>
        <w:contextualSpacing/>
      </w:pPr>
      <w:r>
        <w:t>Output:</w:t>
      </w:r>
    </w:p>
    <w:p w:rsidR="00B708C4" w:rsidRDefault="00535BDC">
      <w:pPr>
        <w:numPr>
          <w:ilvl w:val="1"/>
          <w:numId w:val="6"/>
        </w:numPr>
        <w:ind w:hanging="360"/>
        <w:contextualSpacing/>
      </w:pPr>
      <w:r>
        <w:t>System must be able to provide/display information about the facilities and the availability.</w:t>
      </w:r>
    </w:p>
    <w:p w:rsidR="00B708C4" w:rsidRDefault="00535BDC">
      <w:pPr>
        <w:numPr>
          <w:ilvl w:val="1"/>
          <w:numId w:val="6"/>
        </w:numPr>
        <w:ind w:hanging="360"/>
        <w:contextualSpacing/>
      </w:pPr>
      <w:r>
        <w:t>System must be able to provide reservation information.</w:t>
      </w:r>
    </w:p>
    <w:p w:rsidR="00B708C4" w:rsidRDefault="00535BDC">
      <w:pPr>
        <w:numPr>
          <w:ilvl w:val="1"/>
          <w:numId w:val="6"/>
        </w:numPr>
        <w:ind w:hanging="360"/>
        <w:contextualSpacing/>
      </w:pPr>
      <w:r>
        <w:lastRenderedPageBreak/>
        <w:t>System must be able to provide payment information to the respectable authority.</w:t>
      </w:r>
    </w:p>
    <w:p w:rsidR="00B708C4" w:rsidRDefault="00535BDC">
      <w:pPr>
        <w:numPr>
          <w:ilvl w:val="1"/>
          <w:numId w:val="6"/>
        </w:numPr>
        <w:ind w:hanging="360"/>
        <w:contextualSpacing/>
      </w:pPr>
      <w:r>
        <w:t xml:space="preserve">System must be able to accurately display the information to the public, always up-to-date, to insure that no facilities are accidentally rented out at the same time. </w:t>
      </w:r>
    </w:p>
    <w:p w:rsidR="00B708C4" w:rsidRDefault="00B708C4"/>
    <w:p w:rsidR="00B708C4" w:rsidRDefault="00535BDC">
      <w:pPr>
        <w:numPr>
          <w:ilvl w:val="0"/>
          <w:numId w:val="2"/>
        </w:numPr>
        <w:ind w:hanging="360"/>
        <w:contextualSpacing/>
        <w:rPr>
          <w:b/>
        </w:rPr>
      </w:pPr>
      <w:r>
        <w:rPr>
          <w:b/>
        </w:rPr>
        <w:t>Plan of Work</w:t>
      </w:r>
    </w:p>
    <w:p w:rsidR="00B708C4" w:rsidRDefault="00535BDC">
      <w:r>
        <w:rPr>
          <w:b/>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010"/>
        <w:gridCol w:w="5790"/>
      </w:tblGrid>
      <w:tr w:rsidR="00B708C4">
        <w:tc>
          <w:tcPr>
            <w:tcW w:w="1560" w:type="dxa"/>
          </w:tcPr>
          <w:p w:rsidR="00B708C4" w:rsidRDefault="00535BDC">
            <w:pPr>
              <w:spacing w:line="240" w:lineRule="auto"/>
              <w:jc w:val="center"/>
            </w:pPr>
            <w:r>
              <w:rPr>
                <w:b/>
              </w:rPr>
              <w:t>Date</w:t>
            </w:r>
          </w:p>
        </w:tc>
        <w:tc>
          <w:tcPr>
            <w:tcW w:w="2010" w:type="dxa"/>
          </w:tcPr>
          <w:p w:rsidR="00B708C4" w:rsidRDefault="00535BDC">
            <w:pPr>
              <w:spacing w:line="240" w:lineRule="auto"/>
              <w:jc w:val="center"/>
            </w:pPr>
            <w:r>
              <w:rPr>
                <w:b/>
              </w:rPr>
              <w:t>Due</w:t>
            </w:r>
          </w:p>
        </w:tc>
        <w:tc>
          <w:tcPr>
            <w:tcW w:w="5790" w:type="dxa"/>
          </w:tcPr>
          <w:p w:rsidR="00B708C4" w:rsidRDefault="00535BDC">
            <w:pPr>
              <w:spacing w:line="240" w:lineRule="auto"/>
              <w:jc w:val="center"/>
            </w:pPr>
            <w:r>
              <w:rPr>
                <w:b/>
              </w:rPr>
              <w:t>Description</w:t>
            </w:r>
          </w:p>
        </w:tc>
      </w:tr>
      <w:tr w:rsidR="00B708C4">
        <w:tc>
          <w:tcPr>
            <w:tcW w:w="1560" w:type="dxa"/>
          </w:tcPr>
          <w:p w:rsidR="00B708C4" w:rsidRDefault="00535BDC">
            <w:pPr>
              <w:spacing w:line="240" w:lineRule="auto"/>
              <w:jc w:val="center"/>
            </w:pPr>
            <w:r>
              <w:t>February 16</w:t>
            </w:r>
          </w:p>
        </w:tc>
        <w:tc>
          <w:tcPr>
            <w:tcW w:w="2010" w:type="dxa"/>
          </w:tcPr>
          <w:p w:rsidR="00B708C4" w:rsidRDefault="00535BDC">
            <w:pPr>
              <w:spacing w:line="240" w:lineRule="auto"/>
              <w:jc w:val="center"/>
            </w:pPr>
            <w:r>
              <w:t>System Requirements</w:t>
            </w:r>
          </w:p>
        </w:tc>
        <w:tc>
          <w:tcPr>
            <w:tcW w:w="5790" w:type="dxa"/>
          </w:tcPr>
          <w:p w:rsidR="00B708C4" w:rsidRDefault="00535BDC">
            <w:pPr>
              <w:spacing w:line="240" w:lineRule="auto"/>
              <w:jc w:val="center"/>
            </w:pPr>
            <w:r>
              <w:t>Document that describes the features and the behavior of the project. In this case, reservEdu</w:t>
            </w:r>
          </w:p>
        </w:tc>
      </w:tr>
      <w:tr w:rsidR="00B708C4">
        <w:tc>
          <w:tcPr>
            <w:tcW w:w="1560" w:type="dxa"/>
          </w:tcPr>
          <w:p w:rsidR="00B708C4" w:rsidRDefault="00535BDC">
            <w:pPr>
              <w:spacing w:line="240" w:lineRule="auto"/>
              <w:jc w:val="center"/>
            </w:pPr>
            <w:r>
              <w:t>February 22</w:t>
            </w:r>
          </w:p>
        </w:tc>
        <w:tc>
          <w:tcPr>
            <w:tcW w:w="2010" w:type="dxa"/>
          </w:tcPr>
          <w:p w:rsidR="00B708C4" w:rsidRDefault="00535BDC">
            <w:pPr>
              <w:spacing w:line="240" w:lineRule="auto"/>
              <w:jc w:val="center"/>
            </w:pPr>
            <w:r>
              <w:t>Skeleton of UI</w:t>
            </w:r>
          </w:p>
        </w:tc>
        <w:tc>
          <w:tcPr>
            <w:tcW w:w="5790" w:type="dxa"/>
          </w:tcPr>
          <w:p w:rsidR="00B708C4" w:rsidRDefault="00535BDC">
            <w:pPr>
              <w:spacing w:line="240" w:lineRule="auto"/>
              <w:jc w:val="center"/>
            </w:pPr>
            <w:r>
              <w:t>Lay out the basics for the User Interface</w:t>
            </w:r>
          </w:p>
        </w:tc>
      </w:tr>
      <w:tr w:rsidR="00B708C4">
        <w:tc>
          <w:tcPr>
            <w:tcW w:w="1560" w:type="dxa"/>
          </w:tcPr>
          <w:p w:rsidR="00B708C4" w:rsidRDefault="00535BDC">
            <w:pPr>
              <w:spacing w:line="240" w:lineRule="auto"/>
              <w:jc w:val="center"/>
            </w:pPr>
            <w:r>
              <w:t>March 30</w:t>
            </w:r>
          </w:p>
        </w:tc>
        <w:tc>
          <w:tcPr>
            <w:tcW w:w="2010" w:type="dxa"/>
          </w:tcPr>
          <w:p w:rsidR="00B708C4" w:rsidRDefault="00535BDC">
            <w:pPr>
              <w:spacing w:line="240" w:lineRule="auto"/>
              <w:jc w:val="center"/>
            </w:pPr>
            <w:r>
              <w:t>Preview</w:t>
            </w:r>
          </w:p>
        </w:tc>
        <w:tc>
          <w:tcPr>
            <w:tcW w:w="5790" w:type="dxa"/>
          </w:tcPr>
          <w:p w:rsidR="00B708C4" w:rsidRDefault="00535BDC">
            <w:pPr>
              <w:spacing w:line="240" w:lineRule="auto"/>
              <w:jc w:val="center"/>
            </w:pPr>
            <w:r>
              <w:t>Overview of Preliminary Solution</w:t>
            </w:r>
          </w:p>
        </w:tc>
      </w:tr>
      <w:tr w:rsidR="00B708C4">
        <w:tc>
          <w:tcPr>
            <w:tcW w:w="1560" w:type="dxa"/>
          </w:tcPr>
          <w:p w:rsidR="00B708C4" w:rsidRDefault="00535BDC">
            <w:pPr>
              <w:spacing w:line="240" w:lineRule="auto"/>
              <w:jc w:val="center"/>
            </w:pPr>
            <w:r>
              <w:t>April 2017</w:t>
            </w:r>
          </w:p>
        </w:tc>
        <w:tc>
          <w:tcPr>
            <w:tcW w:w="2010" w:type="dxa"/>
          </w:tcPr>
          <w:p w:rsidR="00B708C4" w:rsidRDefault="00535BDC">
            <w:pPr>
              <w:spacing w:line="240" w:lineRule="auto"/>
              <w:jc w:val="center"/>
            </w:pPr>
            <w:r>
              <w:t>Integrating</w:t>
            </w:r>
          </w:p>
        </w:tc>
        <w:tc>
          <w:tcPr>
            <w:tcW w:w="5790" w:type="dxa"/>
          </w:tcPr>
          <w:p w:rsidR="00B708C4" w:rsidRDefault="00535BDC">
            <w:pPr>
              <w:spacing w:line="240" w:lineRule="auto"/>
              <w:jc w:val="center"/>
            </w:pPr>
            <w:r>
              <w:t>Social Media and Payment Integration</w:t>
            </w:r>
          </w:p>
        </w:tc>
      </w:tr>
      <w:tr w:rsidR="00B708C4">
        <w:tc>
          <w:tcPr>
            <w:tcW w:w="1560" w:type="dxa"/>
          </w:tcPr>
          <w:p w:rsidR="00B708C4" w:rsidRDefault="00535BDC">
            <w:pPr>
              <w:spacing w:line="240" w:lineRule="auto"/>
              <w:jc w:val="center"/>
            </w:pPr>
            <w:r>
              <w:t>May 2017</w:t>
            </w:r>
          </w:p>
        </w:tc>
        <w:tc>
          <w:tcPr>
            <w:tcW w:w="2010" w:type="dxa"/>
          </w:tcPr>
          <w:p w:rsidR="00B708C4" w:rsidRDefault="00535BDC">
            <w:pPr>
              <w:spacing w:line="240" w:lineRule="auto"/>
              <w:jc w:val="center"/>
            </w:pPr>
            <w:r>
              <w:t>Final Project</w:t>
            </w:r>
          </w:p>
        </w:tc>
        <w:tc>
          <w:tcPr>
            <w:tcW w:w="5790" w:type="dxa"/>
          </w:tcPr>
          <w:p w:rsidR="00B708C4" w:rsidRDefault="00535BDC">
            <w:pPr>
              <w:spacing w:line="240" w:lineRule="auto"/>
              <w:jc w:val="center"/>
            </w:pPr>
            <w:r>
              <w:t>Project Revision/Submission</w:t>
            </w:r>
          </w:p>
        </w:tc>
      </w:tr>
    </w:tbl>
    <w:p w:rsidR="00B708C4" w:rsidRDefault="00535BDC">
      <w:r>
        <w:rPr>
          <w:b/>
        </w:rPr>
        <w:t xml:space="preserve">    </w:t>
      </w:r>
    </w:p>
    <w:p w:rsidR="00B708C4" w:rsidRDefault="00535BDC">
      <w:r>
        <w:rPr>
          <w:b/>
        </w:rPr>
        <w:t xml:space="preserve">      7.   Presenting Work</w:t>
      </w:r>
    </w:p>
    <w:p w:rsidR="00B708C4" w:rsidRDefault="00B708C4"/>
    <w:p w:rsidR="00B708C4" w:rsidRDefault="00535BDC">
      <w:pPr>
        <w:numPr>
          <w:ilvl w:val="0"/>
          <w:numId w:val="3"/>
        </w:numPr>
        <w:ind w:hanging="360"/>
        <w:contextualSpacing/>
      </w:pPr>
      <w:r>
        <w:t xml:space="preserve">Report will use PowerPoint and other electronic visual aids to show the project as it is progressing. </w:t>
      </w:r>
    </w:p>
    <w:p w:rsidR="00B708C4" w:rsidRDefault="00535BDC">
      <w:pPr>
        <w:numPr>
          <w:ilvl w:val="0"/>
          <w:numId w:val="3"/>
        </w:numPr>
        <w:ind w:hanging="360"/>
        <w:contextualSpacing/>
      </w:pPr>
      <w:r>
        <w:t xml:space="preserve">Show the client how we are progressing and if we are maintaining the timeline we set out for the project. </w:t>
      </w:r>
    </w:p>
    <w:p w:rsidR="00B708C4" w:rsidRDefault="00535BDC">
      <w:pPr>
        <w:numPr>
          <w:ilvl w:val="0"/>
          <w:numId w:val="3"/>
        </w:numPr>
        <w:ind w:hanging="360"/>
        <w:contextualSpacing/>
      </w:pPr>
      <w:r>
        <w:t xml:space="preserve">Use a possible demo of the software even if it is just bare bones to please the client. </w:t>
      </w:r>
    </w:p>
    <w:p w:rsidR="00B708C4" w:rsidRDefault="00535BDC">
      <w:pPr>
        <w:numPr>
          <w:ilvl w:val="0"/>
          <w:numId w:val="3"/>
        </w:numPr>
        <w:ind w:hanging="360"/>
        <w:contextualSpacing/>
      </w:pPr>
      <w:r>
        <w:t>Let the client know it is a pleasure to be working for them and be kind.</w:t>
      </w:r>
    </w:p>
    <w:p w:rsidR="00B708C4" w:rsidRDefault="00535BDC">
      <w:pPr>
        <w:numPr>
          <w:ilvl w:val="0"/>
          <w:numId w:val="3"/>
        </w:numPr>
        <w:ind w:hanging="360"/>
        <w:contextualSpacing/>
      </w:pPr>
      <w:r>
        <w:t>Keep it simple stupid.</w:t>
      </w:r>
    </w:p>
    <w:p w:rsidR="00B708C4" w:rsidRDefault="00B708C4"/>
    <w:p w:rsidR="00B708C4" w:rsidRDefault="00535BDC">
      <w:r>
        <w:rPr>
          <w:b/>
        </w:rPr>
        <w:t xml:space="preserve">      8.   References</w:t>
      </w:r>
    </w:p>
    <w:p w:rsidR="00B708C4" w:rsidRDefault="00535BDC">
      <w:pPr>
        <w:numPr>
          <w:ilvl w:val="1"/>
          <w:numId w:val="5"/>
        </w:numPr>
        <w:ind w:hanging="360"/>
        <w:contextualSpacing/>
      </w:pPr>
      <w:r>
        <w:t>"A Checklist for Grading the First Software Engineering Report." Software Engineering Report Grading. Rutgers, n.d. Web. 12 Feb. 2017. &lt;http://www.ece.rutgers.edu/~marsic/Teaching/SE/report1-grading.html&gt;.</w:t>
      </w:r>
    </w:p>
    <w:p w:rsidR="00B708C4" w:rsidRDefault="00B708C4">
      <w:pPr>
        <w:ind w:left="720"/>
      </w:pPr>
    </w:p>
    <w:sectPr w:rsidR="00B708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3C4"/>
    <w:multiLevelType w:val="multilevel"/>
    <w:tmpl w:val="114E4C6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A72634"/>
    <w:multiLevelType w:val="multilevel"/>
    <w:tmpl w:val="A01A8C2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15:restartNumberingAfterBreak="0">
    <w:nsid w:val="0E8A6947"/>
    <w:multiLevelType w:val="multilevel"/>
    <w:tmpl w:val="162E359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7361557"/>
    <w:multiLevelType w:val="multilevel"/>
    <w:tmpl w:val="DEBEBF1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15:restartNumberingAfterBreak="0">
    <w:nsid w:val="28CA1403"/>
    <w:multiLevelType w:val="multilevel"/>
    <w:tmpl w:val="B5F4C59A"/>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B7D18B7"/>
    <w:multiLevelType w:val="multilevel"/>
    <w:tmpl w:val="B838C6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F033FC1"/>
    <w:multiLevelType w:val="multilevel"/>
    <w:tmpl w:val="37FC0780"/>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61B5014"/>
    <w:multiLevelType w:val="multilevel"/>
    <w:tmpl w:val="8682CADE"/>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6"/>
  </w:num>
  <w:num w:numId="3">
    <w:abstractNumId w:val="1"/>
  </w:num>
  <w:num w:numId="4">
    <w:abstractNumId w:val="2"/>
  </w:num>
  <w:num w:numId="5">
    <w:abstractNumId w:val="7"/>
  </w:num>
  <w:num w:numId="6">
    <w:abstractNumId w:val="3"/>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io">
    <w15:presenceInfo w15:providerId="None" w15:userId="Emilio"/>
  </w15:person>
  <w15:person w15:author="Rebecca">
    <w15:presenceInfo w15:providerId="None" w15:userId="Rebe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compat>
    <w:compatSetting w:name="compatibilityMode" w:uri="http://schemas.microsoft.com/office/word" w:val="14"/>
  </w:compat>
  <w:rsids>
    <w:rsidRoot w:val="00B708C4"/>
    <w:rsid w:val="00535BDC"/>
    <w:rsid w:val="008421D4"/>
    <w:rsid w:val="00B708C4"/>
    <w:rsid w:val="00BD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4E0D"/>
  <w15:docId w15:val="{137C13E4-DDED-4699-8592-15C867BA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3B66-5EB8-4A58-9684-6D783829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Emilio</cp:lastModifiedBy>
  <cp:revision>5</cp:revision>
  <dcterms:created xsi:type="dcterms:W3CDTF">2017-02-20T18:14:00Z</dcterms:created>
  <dcterms:modified xsi:type="dcterms:W3CDTF">2017-02-24T00:33:00Z</dcterms:modified>
</cp:coreProperties>
</file>